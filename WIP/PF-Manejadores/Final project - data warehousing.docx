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drawing>
          <wp:anchor behindDoc="0" distT="0" distB="0" distL="0" distR="0" simplePos="0" locked="0" layoutInCell="1" allowOverlap="1" relativeHeight="2">
            <wp:simplePos x="0" y="0"/>
            <wp:positionH relativeFrom="column">
              <wp:posOffset>5476240</wp:posOffset>
            </wp:positionH>
            <wp:positionV relativeFrom="paragraph">
              <wp:posOffset>-10160</wp:posOffset>
            </wp:positionV>
            <wp:extent cx="849630" cy="861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9630" cy="861695"/>
                    </a:xfrm>
                    <a:prstGeom prst="rect">
                      <a:avLst/>
                    </a:prstGeom>
                  </pic:spPr>
                </pic:pic>
              </a:graphicData>
            </a:graphic>
          </wp:anchor>
        </w:drawing>
      </w:r>
      <w:r>
        <w:rPr>
          <w:color w:val="F57B22"/>
        </w:rPr>
        <w:t>U</w:t>
      </w:r>
      <w:r>
        <w:rPr>
          <w:color w:val="F57B22"/>
        </w:rPr>
        <w:t>niversidad de las Américas Puebla</w:t>
      </w:r>
    </w:p>
    <w:p>
      <w:pPr>
        <w:pStyle w:val="Normal"/>
        <w:rPr/>
      </w:pPr>
      <w:r>
        <w:rPr/>
        <w:t>Proyecto final – Manejadores de bases de datos</w:t>
      </w:r>
    </w:p>
    <w:p>
      <w:pPr>
        <w:pStyle w:val="Normal"/>
        <w:rPr/>
      </w:pPr>
      <w:r>
        <w:rPr/>
        <w:t>Carlos Andrés Reyes Evangelista</w:t>
      </w:r>
    </w:p>
    <w:p>
      <w:pPr>
        <w:pStyle w:val="Normal"/>
        <w:rPr/>
      </w:pPr>
      <w:r>
        <w:rPr/>
        <w:t>157068</w:t>
      </w:r>
    </w:p>
    <w:p>
      <w:pPr>
        <w:pStyle w:val="Normal"/>
        <w:rPr/>
      </w:pPr>
      <w:r>
        <w:rPr/>
      </w:r>
    </w:p>
    <w:p>
      <w:pPr>
        <w:pStyle w:val="Normal"/>
        <w:jc w:val="center"/>
        <w:rPr/>
      </w:pPr>
      <w:r>
        <w:rPr>
          <w:b/>
          <w:bCs/>
          <w:sz w:val="30"/>
          <w:szCs w:val="30"/>
        </w:rPr>
        <w:t>Depósitos de datos y OLAP</w:t>
      </w:r>
    </w:p>
    <w:p>
      <w:pPr>
        <w:pStyle w:val="Normal"/>
        <w:rPr/>
      </w:pPr>
      <w:r>
        <w:rPr/>
      </w:r>
    </w:p>
    <w:p>
      <w:pPr>
        <w:pStyle w:val="Normal"/>
        <w:spacing w:lineRule="auto" w:line="360"/>
        <w:rPr/>
      </w:pPr>
      <w:r>
        <w:rPr/>
        <w:t>Descripción del proyecto</w:t>
      </w:r>
    </w:p>
    <w:p>
      <w:pPr>
        <w:pStyle w:val="Normal"/>
        <w:spacing w:lineRule="auto" w:line="360"/>
        <w:jc w:val="both"/>
        <w:rPr/>
      </w:pPr>
      <w:r>
        <w:rPr/>
        <w:t>El presente estudio procurará analizar las especificaciones y factibilidad de un proyecto que permita analizar el porcentaje de espectadores de las competiciones denominadas Copa Mundial de Fútbol por cada una de sus rondas a través de la historia. La solución que se propone para el almacenamiento y análisis de esta información es la instauración de un depósito de datos que permita a sus usuarios realizar consultas cuyas respuestas provean información confiable, oportuna y veraz sobre la cantidad –en porcentajes– de espectadores que una ronda de un mundial determinado obtuvo en una región acotada.</w:t>
      </w:r>
    </w:p>
    <w:p>
      <w:pPr>
        <w:pStyle w:val="Normal"/>
        <w:spacing w:lineRule="auto" w:line="360"/>
        <w:jc w:val="both"/>
        <w:rPr/>
      </w:pPr>
      <w:r>
        <w:rPr/>
      </w:r>
    </w:p>
    <w:p>
      <w:pPr>
        <w:pStyle w:val="Normal"/>
        <w:spacing w:lineRule="auto" w:line="360"/>
        <w:jc w:val="both"/>
        <w:rPr/>
      </w:pPr>
      <w:r>
        <w:rPr/>
        <w:t>Análisis de viabilidad</w:t>
      </w:r>
    </w:p>
    <w:p>
      <w:pPr>
        <w:pStyle w:val="Normal"/>
        <w:spacing w:lineRule="auto" w:line="360"/>
        <w:jc w:val="both"/>
        <w:rPr/>
      </w:pPr>
      <w:r>
        <w:rPr/>
        <w:t>Para proveer una resolución concreta y fiable respecto a la factibilidad y verosimilidad</w:t>
      </w:r>
      <w:del w:id="0" w:author="Unknown Author" w:date="2019-05-17T22:40:27Z">
        <w:r>
          <w:rPr/>
          <w:delText>_</w:delText>
        </w:r>
      </w:del>
      <w:r>
        <w:rPr/>
        <w:t xml:space="preserve"> del desarrollo de este proyecto es preciso realizar un análisis sobre la posibilidad monetaria y técnica con que se dispone para la implementación del mismo. Además, es necesario estar consciente sobre las limitaciones y el alcance esperado del proyecto mismo, así como sus oportunidades y capacidades de crecimiento a lo largo del tiempo y maduración del sistema.</w:t>
      </w:r>
    </w:p>
    <w:p>
      <w:pPr>
        <w:pStyle w:val="Normal"/>
        <w:spacing w:lineRule="auto" w:line="360"/>
        <w:jc w:val="both"/>
        <w:rPr/>
      </w:pPr>
      <w:r>
        <w:rPr/>
        <w:tab/>
        <w:t xml:space="preserve">Presumiblemente, la información que el sistema necesita recolectar para su correcto funcionamiento atañe al porcentaje de la población de una región delimitada que sintonizó una ronda de un mundial específico. De este hecho se infiere que la máxima cantidad de registros que pueden ser almacenados sobre un solo mundial es de treinta –se prevé una duración de un mes para un mundial genérico–, aunado a la cantidad de información necesaria para representar todas las regiones concernientes –incluyendo en este conjunto el sur de Estados Unidos y el interior de la República mexicana– y la información necesaria para representar cada ronda que se lleva a cabo en un Mundial que es constante y, en principio, inmutable. Todos los datos que necesitan ser almacenados pueden ser descritos en formato de texto plano, es decir, no requieren recursos multimediales para su representación. </w:t>
      </w:r>
    </w:p>
    <w:p>
      <w:pPr>
        <w:pStyle w:val="Normal"/>
        <w:spacing w:lineRule="auto" w:line="360"/>
        <w:jc w:val="both"/>
        <w:rPr/>
      </w:pPr>
      <w:r>
        <w:rPr/>
        <w:tab/>
        <w:t>A partir de estas aseveraciones es posible determinar que, dada la relativamente poca información generada en lapsos extendidos donde en todo ese intervalo de tiempo la información permanecerá estática a menos que alguna actualización esporádica aparezca, un depósito de datos regular será capaz almacenar, administrar y manejar la información requerida para la implementación de este proyecto.</w:t>
      </w:r>
    </w:p>
    <w:p>
      <w:pPr>
        <w:pStyle w:val="Normal"/>
        <w:spacing w:lineRule="auto" w:line="360"/>
        <w:jc w:val="both"/>
        <w:rPr/>
      </w:pPr>
      <w:r>
        <w:rPr/>
        <w:tab/>
        <w:t>A este punto, se desconoce la capacidad adquisitiva de Infomex, mas se prevé que la inversión periódica que este proyecto requerirá para su desarrollo y mantenimiento oscila alrededor de los 300 dólares americanos al mes. Esta cantidad representa una inversión importante principalmente si la empresa no cuenta con el capital necesario para abastecer un desembolso continuo por este monto a menos que las utilidades generadas por esta inversion excedan esta cifra.</w:t>
      </w:r>
    </w:p>
    <w:p>
      <w:pPr>
        <w:pStyle w:val="Normal"/>
        <w:spacing w:lineRule="auto" w:line="360"/>
        <w:jc w:val="both"/>
        <w:rPr/>
      </w:pPr>
      <w:r>
        <w:rPr/>
        <w:tab/>
        <w:t>Para determinar si este proyecto es redituable es preciso indagar en los usos que el análisis de esta información o la información en sí misma podría desempeñar. Entre los principales es menester mencionar:</w:t>
      </w:r>
    </w:p>
    <w:p>
      <w:pPr>
        <w:pStyle w:val="Normal"/>
        <w:numPr>
          <w:ilvl w:val="0"/>
          <w:numId w:val="3"/>
        </w:numPr>
        <w:spacing w:lineRule="auto" w:line="360"/>
        <w:jc w:val="both"/>
        <w:rPr/>
      </w:pPr>
      <w:r>
        <w:rPr/>
        <w:t>Las televisoras que compran los derechos para transmitir en vivo las emisiones del Mundial representarán a los más potenciales clientes para este producto, el análisis de estos datos abrirá un amplio espectro mediante el cual las decisiones que éstas tomen sobre qué de qué partidos comprar derechos estarán mejor afianzadas y fundamentadas.</w:t>
      </w:r>
    </w:p>
    <w:p>
      <w:pPr>
        <w:pStyle w:val="Normal"/>
        <w:numPr>
          <w:ilvl w:val="0"/>
          <w:numId w:val="3"/>
        </w:numPr>
        <w:spacing w:lineRule="auto" w:line="360"/>
        <w:jc w:val="both"/>
        <w:rPr/>
      </w:pPr>
      <w:r>
        <w:rPr/>
        <w:t>Periódicos y revistas con secciones especializadas en deportes podrían utilizar información obtenida de este depósito de datos para crear redactar artículos basados en información veraz pero sobre todo obtenida de manera oportuna, lo cual resulta importante publicaciones de estilo diario.</w:t>
      </w:r>
    </w:p>
    <w:p>
      <w:pPr>
        <w:pStyle w:val="Normal"/>
        <w:numPr>
          <w:ilvl w:val="0"/>
          <w:numId w:val="3"/>
        </w:numPr>
        <w:spacing w:lineRule="auto" w:line="360"/>
        <w:jc w:val="both"/>
        <w:rPr/>
      </w:pPr>
      <w:r>
        <w:rPr/>
        <w:t>Sitios interactivos para entusiastas del deporte podrían basar su contenido en infromación obtenida de este depósito para proveer servicios propios de análisis, pronosticación de eventos futuros, ajustes de puntos de apuestas, entre otros servicios.</w:t>
      </w:r>
    </w:p>
    <w:p>
      <w:pPr>
        <w:pStyle w:val="Normal"/>
        <w:numPr>
          <w:ilvl w:val="0"/>
          <w:numId w:val="3"/>
        </w:numPr>
        <w:spacing w:lineRule="auto" w:line="360"/>
        <w:jc w:val="both"/>
        <w:rPr/>
      </w:pPr>
      <w:r>
        <w:rPr/>
        <w:t>Empresas en general interesadas en publicitarse podrían hacer uso del análisis para identificar patrones de tendencias que les permitan tomar una desición de cuándo y dónde aumentar su propaganda.</w:t>
      </w:r>
    </w:p>
    <w:p>
      <w:pPr>
        <w:pStyle w:val="Normal"/>
        <w:spacing w:lineRule="auto" w:line="360"/>
        <w:jc w:val="both"/>
        <w:rPr/>
      </w:pPr>
      <w:r>
        <w:rPr/>
      </w:r>
    </w:p>
    <w:p>
      <w:pPr>
        <w:pStyle w:val="Normal"/>
        <w:spacing w:lineRule="auto" w:line="360"/>
        <w:jc w:val="both"/>
        <w:rPr/>
      </w:pPr>
      <w:r>
        <w:rPr/>
        <w:tab/>
        <w:t xml:space="preserve">Los posibles ámbitos en que este proyecto ofrece servicios importantes son tan variados como potencialmente fructíferos, razón por la que se concluye la redituabilidad de este servicio. No obstante, es solemne identificar, en adición, las limitaciones que esta solución mantiene; la primera de ellas es que su alcance es limitado, con respecto a que únicamente se guardará información sobre la zona sur de los Estados Unidos de América y México, por lo tanto, se considera que es un proyecto presumiblemente nacional con pocas implicaciones globales por el momento. Además, el análisis de los </w:t>
      </w:r>
      <w:r>
        <w:rPr>
          <w:i/>
          <w:iCs/>
        </w:rPr>
        <w:t xml:space="preserve">ratings </w:t>
      </w:r>
      <w:r>
        <w:rPr>
          <w:i w:val="false"/>
          <w:iCs w:val="false"/>
        </w:rPr>
        <w:t>se limita únicamente a resolver consultas referentes a las rondas de cada mundial, es decir, no ofrece información más específica que podría ser importante como las selecciones que juegan cada una de las rondas o el país en que se festeja el mundial, datos que podrían ser de fundamental importancia en muchas decisiones</w:t>
      </w:r>
    </w:p>
    <w:p>
      <w:pPr>
        <w:pStyle w:val="Normal"/>
        <w:spacing w:lineRule="auto" w:line="360"/>
        <w:jc w:val="both"/>
        <w:rPr/>
      </w:pPr>
      <w:r>
        <w:rPr>
          <w:i w:val="false"/>
          <w:iCs w:val="false"/>
        </w:rPr>
        <w:t>Objetivos e hipótesis</w:t>
        <w:tab/>
      </w:r>
    </w:p>
    <w:p>
      <w:pPr>
        <w:pStyle w:val="Normal"/>
        <w:spacing w:lineRule="auto" w:line="360"/>
        <w:jc w:val="both"/>
        <w:rPr/>
      </w:pPr>
      <w:r>
        <w:rPr>
          <w:i w:val="false"/>
          <w:iCs w:val="false"/>
        </w:rPr>
        <w:t>El presente proyecto pretende proveer una solución a la necesidad que Infomex plantea referente a analizar el porcentaje de personas de una población que espectan la Copa Mundial de Fútbol, para este fin la solución propuesta es modelar la información en un depósito de datos de tal manera que sea sencillo, plausible y eficaz integrar datos históricos con que se cuentan de mundiales pasados, registrar datos de nuevos mundiales y realizar consultas oportunas que favorezcan la toma de decisiones empresariales que se basen en información de este tipo.</w:t>
      </w:r>
    </w:p>
    <w:p>
      <w:pPr>
        <w:pStyle w:val="Normal"/>
        <w:spacing w:lineRule="auto" w:line="360"/>
        <w:jc w:val="both"/>
        <w:rPr/>
      </w:pPr>
      <w:r>
        <w:rPr>
          <w:i w:val="false"/>
          <w:iCs w:val="false"/>
        </w:rPr>
        <w:tab/>
        <w:t>Se presume que con la instauración de este sistema se incrementará la eficiencia del análisis de los datos en este sector y, consecuentemente, la toma de decisiones; la razón de esta asumción radica en el hecho de que al mantener toda la información en un sitio que engloba y es capaz de manejar información variada sin importar su fuente, los empleados podrán concentrar su energía únicamente en interpretar los resultados y plantear soluciones coherentes con base en ellas en lugar de invertir tiempo y energía tratando de analizar manualmente las múltiples fuentes a mano</w:t>
      </w:r>
      <w:ins w:id="1" w:author="Unknown Author" w:date="2019-05-18T09:10:29Z">
        <w:r>
          <w:rPr>
            <w:i w:val="false"/>
            <w:iCs w:val="false"/>
          </w:rPr>
          <w:t>.</w:t>
        </w:r>
      </w:ins>
    </w:p>
    <w:p>
      <w:pPr>
        <w:pStyle w:val="Normal"/>
        <w:spacing w:lineRule="auto" w:line="360"/>
        <w:jc w:val="both"/>
        <w:rPr/>
      </w:pPr>
      <w:r>
        <w:rPr/>
        <w:t>Especificaciones técnicas</w:t>
      </w:r>
    </w:p>
    <w:p>
      <w:pPr>
        <w:pStyle w:val="Normal"/>
        <w:spacing w:lineRule="auto" w:line="360"/>
        <w:jc w:val="both"/>
        <w:rPr/>
      </w:pPr>
      <w:r>
        <w:rPr/>
        <w:t>El depósito de datos a implementar cuenta con las siguientes características:</w:t>
      </w:r>
    </w:p>
    <w:p>
      <w:pPr>
        <w:pStyle w:val="Normal"/>
        <w:numPr>
          <w:ilvl w:val="0"/>
          <w:numId w:val="4"/>
        </w:numPr>
        <w:spacing w:lineRule="auto" w:line="360"/>
        <w:jc w:val="both"/>
        <w:rPr/>
      </w:pPr>
      <w:r>
        <w:rPr/>
        <w:t xml:space="preserve">El proceso, es decir, la actividad de la cual se pretende extraer información, elegido corresponde al llamado </w:t>
      </w:r>
      <w:r>
        <w:rPr>
          <w:i/>
          <w:iCs/>
        </w:rPr>
        <w:t>rating</w:t>
      </w:r>
      <w:r>
        <w:rPr>
          <w:i w:val="false"/>
          <w:iCs w:val="false"/>
        </w:rPr>
        <w:t>, que representa el porcentaje de personas que sintonizan por cualquier medio el Mundial de Fútbol.</w:t>
      </w:r>
    </w:p>
    <w:p>
      <w:pPr>
        <w:pStyle w:val="Normal"/>
        <w:numPr>
          <w:ilvl w:val="0"/>
          <w:numId w:val="4"/>
        </w:numPr>
        <w:spacing w:lineRule="auto" w:line="360"/>
        <w:jc w:val="both"/>
        <w:rPr/>
      </w:pPr>
      <w:r>
        <w:rPr>
          <w:i w:val="false"/>
          <w:iCs w:val="false"/>
        </w:rPr>
        <w:t xml:space="preserve">El gránulo, que corresponde a las unidades más pequeñas que se almacenarán dentro del depósito de datos y que representarán la información sobre la actividad a modelar, </w:t>
      </w:r>
      <w:r>
        <w:rPr>
          <w:i w:val="false"/>
          <w:iCs w:val="false"/>
        </w:rPr>
        <w:t xml:space="preserve">decidido responde a la cuestión de solicitud de Infomex: se desea almacenar </w:t>
      </w:r>
      <w:r>
        <w:rPr>
          <w:i w:val="false"/>
          <w:iCs w:val="false"/>
        </w:rPr>
        <w:t xml:space="preserve">información sobre las estadísticas de </w:t>
      </w:r>
      <w:r>
        <w:rPr>
          <w:i w:val="false"/>
          <w:iCs w:val="false"/>
        </w:rPr>
        <w:t xml:space="preserve">cada </w:t>
      </w:r>
      <w:r>
        <w:rPr>
          <w:b/>
          <w:bCs/>
          <w:i w:val="false"/>
          <w:iCs w:val="false"/>
        </w:rPr>
        <w:t xml:space="preserve">ronda </w:t>
      </w:r>
      <w:r>
        <w:rPr>
          <w:b w:val="false"/>
          <w:bCs w:val="false"/>
          <w:i w:val="false"/>
          <w:iCs w:val="false"/>
        </w:rPr>
        <w:t xml:space="preserve">de cada </w:t>
      </w:r>
      <w:r>
        <w:rPr>
          <w:b/>
          <w:bCs/>
          <w:i w:val="false"/>
          <w:iCs w:val="false"/>
        </w:rPr>
        <w:t>mundial</w:t>
      </w:r>
      <w:r>
        <w:rPr>
          <w:b w:val="false"/>
          <w:bCs w:val="false"/>
          <w:i w:val="false"/>
          <w:iCs w:val="false"/>
        </w:rPr>
        <w:t xml:space="preserve"> en cada </w:t>
      </w:r>
      <w:r>
        <w:rPr>
          <w:b/>
          <w:bCs/>
          <w:i w:val="false"/>
          <w:iCs w:val="false"/>
        </w:rPr>
        <w:t xml:space="preserve">región </w:t>
      </w:r>
      <w:r>
        <w:rPr>
          <w:b w:val="false"/>
          <w:bCs w:val="false"/>
          <w:i w:val="false"/>
          <w:iCs w:val="false"/>
        </w:rPr>
        <w:t>de México y Estados Unidos (Sur)</w:t>
      </w:r>
    </w:p>
    <w:p>
      <w:pPr>
        <w:pStyle w:val="Normal"/>
        <w:numPr>
          <w:ilvl w:val="0"/>
          <w:numId w:val="4"/>
        </w:numPr>
        <w:spacing w:lineRule="auto" w:line="360"/>
        <w:jc w:val="both"/>
        <w:rPr/>
      </w:pPr>
      <w:r>
        <w:rPr>
          <w:b w:val="false"/>
          <w:bCs w:val="false"/>
          <w:i w:val="false"/>
          <w:iCs w:val="false"/>
        </w:rPr>
        <w:t xml:space="preserve">Las dimensiones sobre </w:t>
      </w:r>
      <w:r>
        <w:rPr>
          <w:b w:val="false"/>
          <w:bCs w:val="false"/>
          <w:i w:val="false"/>
          <w:iCs w:val="false"/>
        </w:rPr>
        <w:t>las cuales se caracterizará la actividad elegida son tres:</w:t>
      </w:r>
    </w:p>
    <w:p>
      <w:pPr>
        <w:pStyle w:val="Normal"/>
        <w:numPr>
          <w:ilvl w:val="1"/>
          <w:numId w:val="4"/>
        </w:numPr>
        <w:spacing w:lineRule="auto" w:line="360"/>
        <w:jc w:val="both"/>
        <w:rPr/>
      </w:pPr>
      <w:r>
        <w:rPr>
          <w:b w:val="false"/>
          <w:bCs w:val="false"/>
          <w:i w:val="false"/>
          <w:iCs w:val="false"/>
        </w:rPr>
        <w:t xml:space="preserve">Dimensión </w:t>
      </w:r>
      <w:r>
        <w:rPr>
          <w:b w:val="false"/>
          <w:bCs w:val="false"/>
          <w:i w:val="false"/>
          <w:iCs w:val="false"/>
        </w:rPr>
        <w:t>R</w:t>
      </w:r>
      <w:r>
        <w:rPr>
          <w:b w:val="false"/>
          <w:bCs w:val="false"/>
          <w:i w:val="false"/>
          <w:iCs w:val="false"/>
        </w:rPr>
        <w:t xml:space="preserve">onda: representa cada una de las fases que pueden ser </w:t>
      </w:r>
      <w:r>
        <w:rPr>
          <w:b w:val="false"/>
          <w:bCs w:val="false"/>
          <w:i w:val="false"/>
          <w:iCs w:val="false"/>
        </w:rPr>
        <w:t xml:space="preserve">jugadas en un Mundial y están etiquetadas como </w:t>
      </w:r>
      <w:r>
        <w:rPr>
          <w:b w:val="false"/>
          <w:bCs w:val="false"/>
          <w:i/>
          <w:iCs/>
        </w:rPr>
        <w:t>Eliminatorias, Octavos de final, Cuartos de final, Semifinal y Final.</w:t>
      </w:r>
    </w:p>
    <w:p>
      <w:pPr>
        <w:pStyle w:val="Normal"/>
        <w:numPr>
          <w:ilvl w:val="1"/>
          <w:numId w:val="4"/>
        </w:numPr>
        <w:spacing w:lineRule="auto" w:line="360"/>
        <w:jc w:val="both"/>
        <w:rPr>
          <w:i w:val="false"/>
          <w:i w:val="false"/>
          <w:iCs w:val="false"/>
        </w:rPr>
      </w:pPr>
      <w:r>
        <w:rPr>
          <w:b w:val="false"/>
          <w:bCs w:val="false"/>
          <w:i w:val="false"/>
          <w:iCs w:val="false"/>
        </w:rPr>
        <w:t>D</w:t>
      </w:r>
      <w:r>
        <w:rPr>
          <w:b w:val="false"/>
          <w:bCs w:val="false"/>
          <w:i w:val="false"/>
          <w:iCs w:val="false"/>
        </w:rPr>
        <w:t xml:space="preserve">imensión Región: describirá la </w:t>
      </w:r>
      <w:r>
        <w:rPr>
          <w:b w:val="false"/>
          <w:bCs w:val="false"/>
          <w:i w:val="false"/>
          <w:iCs w:val="false"/>
        </w:rPr>
        <w:t xml:space="preserve">información geográfica básica que represente a las zonas aludidas previamente con cierta información de interés para este tema como la cantidad total de habitantes con las que cuenta. Puede ser categorizado en la siguiente jerarquía: región </w:t>
      </w:r>
      <w:r>
        <w:rPr>
          <w:rFonts w:eastAsia="Droid Sans Fallback" w:cs="Noto Sans Devanagari"/>
          <w:b w:val="false"/>
          <w:bCs w:val="false"/>
          <w:i w:val="false"/>
          <w:iCs w:val="false"/>
          <w:color w:val="auto"/>
          <w:kern w:val="2"/>
          <w:sz w:val="24"/>
          <w:szCs w:val="24"/>
          <w:lang w:val="en-US" w:eastAsia="zh-CN" w:bidi="hi-IN"/>
        </w:rPr>
        <w:t xml:space="preserve">→ estado → país. </w:t>
      </w:r>
    </w:p>
    <w:p>
      <w:pPr>
        <w:pStyle w:val="Normal"/>
        <w:numPr>
          <w:ilvl w:val="1"/>
          <w:numId w:val="4"/>
        </w:numPr>
        <w:spacing w:lineRule="auto" w:line="360"/>
        <w:jc w:val="both"/>
        <w:rPr>
          <w:i w:val="false"/>
          <w:i w:val="false"/>
          <w:iCs w:val="false"/>
        </w:rPr>
      </w:pPr>
      <w:r>
        <w:rPr>
          <w:rFonts w:eastAsia="Droid Sans Fallback" w:cs="Noto Sans Devanagari"/>
          <w:b w:val="false"/>
          <w:bCs w:val="false"/>
          <w:i w:val="false"/>
          <w:iCs w:val="false"/>
          <w:color w:val="auto"/>
          <w:kern w:val="2"/>
          <w:sz w:val="24"/>
          <w:szCs w:val="24"/>
          <w:lang w:val="en-US" w:eastAsia="zh-CN" w:bidi="hi-IN"/>
        </w:rPr>
        <w:t xml:space="preserve">Dimensión Mundiales: funciona de manera equivalente a como lo haría una dimensión tiempo, almacena información temporal respecto a cuándo ocurrieron sus hechos </w:t>
      </w:r>
      <w:r>
        <w:rPr>
          <w:rFonts w:eastAsia="Droid Sans Fallback" w:cs="Noto Sans Devanagari"/>
          <w:b w:val="false"/>
          <w:bCs w:val="false"/>
          <w:i w:val="false"/>
          <w:iCs w:val="false"/>
          <w:color w:val="auto"/>
          <w:kern w:val="2"/>
          <w:sz w:val="24"/>
          <w:szCs w:val="24"/>
          <w:lang w:val="en-US" w:eastAsia="zh-CN" w:bidi="hi-IN"/>
        </w:rPr>
        <w:t xml:space="preserve">pero, más importante, almacena datos no calculables, por ejemplo, el día de la semana en que tuvo lugar o </w:t>
      </w:r>
      <w:r>
        <w:rPr>
          <w:rFonts w:eastAsia="Droid Sans Fallback" w:cs="Noto Sans Devanagari"/>
          <w:b w:val="false"/>
          <w:bCs w:val="false"/>
          <w:i w:val="false"/>
          <w:iCs w:val="false"/>
          <w:color w:val="auto"/>
          <w:kern w:val="2"/>
          <w:sz w:val="24"/>
          <w:szCs w:val="24"/>
          <w:lang w:val="en-US" w:eastAsia="zh-CN" w:bidi="hi-IN"/>
        </w:rPr>
        <w:t xml:space="preserve">si coincidió con algún día feriado. No es redundante porque únicamente puede jugarse un Mundial por año, así, si una fecha buscada señala al año 2014 se puede inferir que se refiere al mundial de Brasil. </w:t>
      </w:r>
      <w:r>
        <w:rPr>
          <w:rFonts w:eastAsia="Droid Sans Fallback" w:cs="Noto Sans Devanagari"/>
          <w:b w:val="false"/>
          <w:bCs w:val="false"/>
          <w:i w:val="false"/>
          <w:iCs w:val="false"/>
          <w:color w:val="auto"/>
          <w:kern w:val="2"/>
          <w:sz w:val="24"/>
          <w:szCs w:val="24"/>
          <w:lang w:val="en-US" w:eastAsia="zh-CN" w:bidi="hi-IN"/>
        </w:rPr>
        <w:t>Puede ser jerarquizada de la siguiente manera: día → semana → año</w:t>
      </w:r>
    </w:p>
    <w:p>
      <w:pPr>
        <w:pStyle w:val="Normal"/>
        <w:numPr>
          <w:ilvl w:val="0"/>
          <w:numId w:val="4"/>
        </w:numPr>
        <w:spacing w:lineRule="auto" w:line="360"/>
        <w:jc w:val="both"/>
        <w:rPr/>
      </w:pPr>
      <w:r>
        <w:rPr>
          <w:rFonts w:eastAsia="Droid Sans Fallback" w:cs="Noto Sans Devanagari"/>
          <w:b w:val="false"/>
          <w:bCs w:val="false"/>
          <w:i w:val="false"/>
          <w:iCs w:val="false"/>
          <w:color w:val="auto"/>
          <w:kern w:val="2"/>
          <w:sz w:val="24"/>
          <w:szCs w:val="24"/>
          <w:lang w:val="en-US" w:eastAsia="zh-CN" w:bidi="hi-IN"/>
        </w:rPr>
        <w:t>F</w:t>
      </w:r>
      <w:r>
        <w:rPr>
          <w:rFonts w:eastAsia="Droid Sans Fallback" w:cs="Noto Sans Devanagari"/>
          <w:b w:val="false"/>
          <w:bCs w:val="false"/>
          <w:i w:val="false"/>
          <w:iCs w:val="false"/>
          <w:color w:val="auto"/>
          <w:kern w:val="2"/>
          <w:sz w:val="24"/>
          <w:szCs w:val="24"/>
          <w:lang w:val="en-US" w:eastAsia="zh-CN" w:bidi="hi-IN"/>
        </w:rPr>
        <w:t xml:space="preserve">inalmente, la información que se pretende almacenar para medir las estadisticas y sobre la cual se realizarán los análisis pertinentes es el </w:t>
      </w:r>
      <w:r>
        <w:rPr>
          <w:rFonts w:eastAsia="Droid Sans Fallback" w:cs="Noto Sans Devanagari"/>
          <w:b w:val="false"/>
          <w:bCs w:val="false"/>
          <w:i/>
          <w:iCs/>
          <w:color w:val="auto"/>
          <w:kern w:val="2"/>
          <w:sz w:val="24"/>
          <w:szCs w:val="24"/>
          <w:lang w:val="en-US" w:eastAsia="zh-CN" w:bidi="hi-IN"/>
        </w:rPr>
        <w:t xml:space="preserve">rating, </w:t>
      </w:r>
      <w:r>
        <w:rPr>
          <w:rFonts w:eastAsia="Droid Sans Fallback" w:cs="Noto Sans Devanagari"/>
          <w:b w:val="false"/>
          <w:bCs w:val="false"/>
          <w:i w:val="false"/>
          <w:iCs w:val="false"/>
          <w:color w:val="auto"/>
          <w:kern w:val="2"/>
          <w:sz w:val="24"/>
          <w:szCs w:val="24"/>
          <w:lang w:val="en-US" w:eastAsia="zh-CN" w:bidi="hi-IN"/>
        </w:rPr>
        <w:t xml:space="preserve">una medida que describe el porcentaje total </w:t>
      </w:r>
      <w:r>
        <w:rPr>
          <w:rFonts w:eastAsia="Droid Sans Fallback" w:cs="Noto Sans Devanagari"/>
          <w:b w:val="false"/>
          <w:bCs w:val="false"/>
          <w:i w:val="false"/>
          <w:iCs w:val="false"/>
          <w:color w:val="auto"/>
          <w:kern w:val="2"/>
          <w:sz w:val="24"/>
          <w:szCs w:val="24"/>
          <w:lang w:val="en-US" w:eastAsia="zh-CN" w:bidi="hi-IN"/>
        </w:rPr>
        <w:t xml:space="preserve">de habitantes de una región que </w:t>
      </w:r>
      <w:r>
        <w:rPr>
          <w:rFonts w:eastAsia="Droid Sans Fallback" w:cs="Noto Sans Devanagari"/>
          <w:b w:val="false"/>
          <w:bCs w:val="false"/>
          <w:i w:val="false"/>
          <w:iCs w:val="false"/>
          <w:color w:val="auto"/>
          <w:kern w:val="2"/>
          <w:sz w:val="24"/>
          <w:szCs w:val="24"/>
          <w:lang w:val="en-US" w:eastAsia="zh-CN" w:bidi="hi-IN"/>
        </w:rPr>
        <w:t>vio los partidos de una ronda de algún Mundial.</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ab/>
        <w:t>A continuación, se ofrece una descripción gráfica de cómo las dimensiones enumeradas en el punto anterior se encuentra organizadas de acuerdo a sus jerarquías naturales, donde el elemento más a la izquierda representará el grado menor con que cada dimensión será almacenada en el depósito de datos.</w:t>
      </w:r>
    </w:p>
    <w:p>
      <w:pPr>
        <w:pStyle w:val="Normal"/>
        <w:spacing w:lineRule="auto" w:line="360"/>
        <w:jc w:val="both"/>
        <w:rPr/>
      </w:pPr>
      <w:ins w:id="3" w:author="Unknown Author" w:date="2019-05-18T09:37:14Z">
        <w:r>
          <w:rPr>
            <w:rFonts w:eastAsia="Droid Sans Fallback" w:cs="Noto Sans Devanagari"/>
            <w:b w:val="false"/>
            <w:bCs w:val="false"/>
            <w:i w:val="false"/>
            <w:iCs w:val="false"/>
            <w:color w:val="auto"/>
            <w:kern w:val="2"/>
            <w:sz w:val="24"/>
            <w:szCs w:val="24"/>
            <w:lang w:val="en-US" w:eastAsia="zh-CN" w:bidi="hi-IN"/>
          </w:rPr>
          <w:tab/>
        </w:r>
      </w:ins>
      <w:r>
        <w:rPr>
          <w:rFonts w:eastAsia="Droid Sans Fallback" w:cs="Noto Sans Devanagari"/>
          <w:b w:val="false"/>
          <w:bCs w:val="false"/>
          <w:i w:val="false"/>
          <w:iCs w:val="false"/>
          <w:color w:val="auto"/>
          <w:kern w:val="2"/>
          <w:sz w:val="24"/>
          <w:szCs w:val="24"/>
          <w:lang w:val="en-US" w:eastAsia="zh-CN" w:bidi="hi-IN"/>
        </w:rPr>
        <w:t xml:space="preserve">En seguida, </w:t>
      </w:r>
      <w:r>
        <w:rPr>
          <w:rFonts w:eastAsia="Droid Sans Fallback" w:cs="Noto Sans Devanagari"/>
          <w:b w:val="false"/>
          <w:bCs w:val="false"/>
          <w:i w:val="false"/>
          <w:iCs w:val="false"/>
          <w:color w:val="auto"/>
          <w:kern w:val="2"/>
          <w:sz w:val="24"/>
          <w:szCs w:val="24"/>
          <w:lang w:val="en-US" w:eastAsia="zh-CN" w:bidi="hi-IN"/>
        </w:rPr>
        <w:t xml:space="preserve">la Figura 2 revela </w:t>
      </w:r>
      <w:r>
        <w:rPr>
          <w:rFonts w:eastAsia="Droid Sans Fallback" w:cs="Noto Sans Devanagari"/>
          <w:b w:val="false"/>
          <w:bCs w:val="false"/>
          <w:i w:val="false"/>
          <w:iCs w:val="false"/>
          <w:color w:val="auto"/>
          <w:kern w:val="2"/>
          <w:sz w:val="24"/>
          <w:szCs w:val="24"/>
          <w:lang w:val="en-US" w:eastAsia="zh-CN" w:bidi="hi-IN"/>
        </w:rPr>
        <w:t xml:space="preserve">una representación gráfica de la relación que mantienen estas dimensiones con la tabla de hechos (al centro) cuyas tuplas serán la razón central de la existencia del depósito de datos, </w:t>
      </w:r>
      <w:r>
        <w:rPr>
          <w:rFonts w:eastAsia="Droid Sans Fallback" w:cs="Noto Sans Devanagari"/>
          <w:b w:val="false"/>
          <w:bCs w:val="false"/>
          <w:i w:val="false"/>
          <w:iCs w:val="false"/>
          <w:color w:val="auto"/>
          <w:kern w:val="2"/>
          <w:sz w:val="24"/>
          <w:szCs w:val="24"/>
          <w:lang w:val="en-US" w:eastAsia="zh-CN" w:bidi="hi-IN"/>
        </w:rPr>
        <w:t>en la que, además, se almacena la medida con que se analizará cada uno de estos hechos</w:t>
      </w: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 xml:space="preserve">Esta relación en forma de estrella describe a su vez las tablas de dimensión con sus debidas jerarquías expresadas previamente </w:t>
      </w:r>
      <w:r>
        <w:rPr>
          <w:rFonts w:eastAsia="Droid Sans Fallback" w:cs="Noto Sans Devanagari"/>
          <w:b w:val="false"/>
          <w:bCs w:val="false"/>
          <w:i w:val="false"/>
          <w:iCs w:val="false"/>
          <w:color w:val="auto"/>
          <w:kern w:val="2"/>
          <w:sz w:val="24"/>
          <w:szCs w:val="24"/>
          <w:lang w:val="en-US" w:eastAsia="zh-CN" w:bidi="hi-IN"/>
        </w:rPr>
        <w:t>en conjunto con atributos auxiliares que serán de utilidad en el análisis.</w:t>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09670" cy="3454400"/>
                <wp:effectExtent l="0" t="0" r="0" b="0"/>
                <wp:wrapTopAndBottom/>
                <wp:docPr id="2" name="Frame1"/>
                <a:graphic xmlns:a="http://schemas.openxmlformats.org/drawingml/2006/main">
                  <a:graphicData uri="http://schemas.microsoft.com/office/word/2010/wordprocessingShape">
                    <wps:wsp>
                      <wps:cNvSpPr txBox="1"/>
                      <wps:spPr>
                        <a:xfrm>
                          <a:off x="0" y="0"/>
                          <a:ext cx="3709670" cy="3454400"/>
                        </a:xfrm>
                        <a:prstGeom prst="rect"/>
                      </wps:spPr>
                      <wps:txbx>
                        <w:txbxContent>
                          <w:p>
                            <w:pPr>
                              <w:pStyle w:val="Figure"/>
                              <w:spacing w:before="120" w:after="120"/>
                              <w:rPr/>
                            </w:pPr>
                            <w:r>
                              <w:rPr/>
                              <w:drawing>
                                <wp:inline distT="0" distB="0" distL="0" distR="0">
                                  <wp:extent cx="3709670" cy="31699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3709670" cy="3169920"/>
                                          </a:xfrm>
                                          <a:prstGeom prst="rect">
                                            <a:avLst/>
                                          </a:prstGeom>
                                        </pic:spPr>
                                      </pic:pic>
                                    </a:graphicData>
                                  </a:graphic>
                                </wp:inline>
                              </w:drawing>
                            </w:r>
                            <w:r>
                              <w:rPr>
                                <w:vanish/>
                                <w:rPrChange w:id="0" w:author="Unknown Author" w:date="2019-05-18T09:36:22Z"/>
                              </w:rPr>
                              <w:br/>
                            </w:r>
                            <w:r>
                              <w:rPr/>
                              <w:t xml:space="preserve">Figure </w:t>
                            </w:r>
                            <w:r>
                              <w:rPr/>
                              <w:fldChar w:fldCharType="begin"/>
                            </w:r>
                            <w:r>
                              <w:rPr/>
                              <w:instrText> SEQ Figure \* ARABIC </w:instrText>
                            </w:r>
                            <w:r>
                              <w:rPr/>
                              <w:fldChar w:fldCharType="separate"/>
                            </w:r>
                            <w:r>
                              <w:rPr/>
                              <w:t>1</w:t>
                            </w:r>
                            <w:r>
                              <w:rPr/>
                              <w:fldChar w:fldCharType="end"/>
                            </w:r>
                            <w:r>
                              <w:rPr/>
                              <w:t xml:space="preserve">. Esquema de dimensiones </w:t>
                            </w:r>
                          </w:p>
                        </w:txbxContent>
                      </wps:txbx>
                      <wps:bodyPr anchor="t" lIns="0" tIns="0" rIns="0" bIns="0">
                        <a:noAutofit/>
                      </wps:bodyPr>
                    </wps:wsp>
                  </a:graphicData>
                </a:graphic>
              </wp:anchor>
            </w:drawing>
          </mc:Choice>
          <mc:Fallback>
            <w:pict>
              <v:rect style="position:absolute;rotation:0;width:292.1pt;height:272pt;mso-wrap-distance-left:0pt;mso-wrap-distance-right:0pt;mso-wrap-distance-top:0pt;mso-wrap-distance-bottom:0pt;margin-top:0pt;mso-position-vertical:top;mso-position-vertical-relative:text;margin-left:103.25pt;mso-position-horizontal:center;mso-position-horizontal-relative:text">
                <v:textbox inset="0in,0in,0in,0in">
                  <w:txbxContent>
                    <w:p>
                      <w:pPr>
                        <w:pStyle w:val="Figure"/>
                        <w:spacing w:before="120" w:after="120"/>
                        <w:rPr/>
                      </w:pPr>
                      <w:r>
                        <w:rPr/>
                        <w:drawing>
                          <wp:inline distT="0" distB="0" distL="0" distR="0">
                            <wp:extent cx="3709670" cy="31699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709670" cy="3169920"/>
                                    </a:xfrm>
                                    <a:prstGeom prst="rect">
                                      <a:avLst/>
                                    </a:prstGeom>
                                  </pic:spPr>
                                </pic:pic>
                              </a:graphicData>
                            </a:graphic>
                          </wp:inline>
                        </w:drawing>
                      </w:r>
                      <w:r>
                        <w:rPr>
                          <w:vanish/>
                          <w:rPrChange w:id="0" w:author="Unknown Author" w:date="2019-05-18T09:36:22Z"/>
                        </w:rPr>
                        <w:br/>
                      </w:r>
                      <w:r>
                        <w:rPr/>
                        <w:t xml:space="preserve">Figure </w:t>
                      </w:r>
                      <w:r>
                        <w:rPr/>
                        <w:fldChar w:fldCharType="begin"/>
                      </w:r>
                      <w:r>
                        <w:rPr/>
                        <w:instrText> SEQ Figure \* ARABIC </w:instrText>
                      </w:r>
                      <w:r>
                        <w:rPr/>
                        <w:fldChar w:fldCharType="separate"/>
                      </w:r>
                      <w:r>
                        <w:rPr/>
                        <w:t>1</w:t>
                      </w:r>
                      <w:r>
                        <w:rPr/>
                        <w:fldChar w:fldCharType="end"/>
                      </w:r>
                      <w:r>
                        <w:rPr/>
                        <w:t xml:space="preserve">. Esquema de dimensiones </w:t>
                      </w:r>
                    </w:p>
                  </w:txbxContent>
                </v:textbox>
                <w10:wrap type="topAndBottom"/>
              </v:rect>
            </w:pict>
          </mc:Fallback>
        </mc:AlternateConten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ab/>
        <w:t xml:space="preserve">A partir de estos esquemas es factible entender la estructura propuesta para el diseño del depósito de datos, sin embargo, resulta fundamental </w:t>
      </w:r>
      <w:r>
        <w:rPr>
          <w:rFonts w:eastAsia="Droid Sans Fallback" w:cs="Noto Sans Devanagari"/>
          <w:b w:val="false"/>
          <w:bCs w:val="false"/>
          <w:i w:val="false"/>
          <w:iCs w:val="false"/>
          <w:color w:val="auto"/>
          <w:kern w:val="2"/>
          <w:sz w:val="24"/>
          <w:szCs w:val="24"/>
          <w:lang w:val="en-US" w:eastAsia="zh-CN" w:bidi="hi-IN"/>
        </w:rPr>
        <w:t>también demostrar cómo es que estos datos serán utilizados en conjunto para proveer información ú</w:t>
      </w:r>
      <w:r>
        <w:rPr>
          <w:rFonts w:eastAsia="Droid Sans Fallback" w:cs="Noto Sans Devanagari"/>
          <w:b w:val="false"/>
          <w:bCs w:val="false"/>
          <w:i w:val="false"/>
          <w:iCs w:val="false"/>
          <w:color w:val="auto"/>
          <w:kern w:val="2"/>
          <w:sz w:val="24"/>
          <w:szCs w:val="24"/>
          <w:lang w:val="en-US" w:eastAsia="zh-CN" w:bidi="hi-IN"/>
        </w:rPr>
        <w:t xml:space="preserve">til para la toma de decisiones. Debido a que cada registro de la tabla de hechos es obtenido a partir de </w:t>
      </w:r>
      <w:r>
        <w:rPr>
          <w:rFonts w:eastAsia="Droid Sans Fallback" w:cs="Noto Sans Devanagari"/>
          <w:b w:val="false"/>
          <w:bCs w:val="false"/>
          <w:i w:val="false"/>
          <w:iCs w:val="false"/>
          <w:color w:val="auto"/>
          <w:kern w:val="2"/>
          <w:sz w:val="24"/>
          <w:szCs w:val="24"/>
          <w:lang w:val="en-US" w:eastAsia="zh-CN" w:bidi="hi-IN"/>
        </w:rPr>
        <w:t xml:space="preserve">la relación de </w:t>
      </w:r>
      <w:r>
        <w:rPr>
          <w:rFonts w:eastAsia="Droid Sans Fallback" w:cs="Noto Sans Devanagari"/>
          <w:b w:val="false"/>
          <w:bCs w:val="false"/>
          <w:i w:val="false"/>
          <w:iCs w:val="false"/>
          <w:color w:val="auto"/>
          <w:kern w:val="2"/>
          <w:sz w:val="24"/>
          <w:szCs w:val="24"/>
          <w:lang w:val="en-US" w:eastAsia="zh-CN" w:bidi="hi-IN"/>
        </w:rPr>
        <w:t xml:space="preserve">los datos encontrados en tres dimensiones </w:t>
      </w:r>
      <w:r>
        <w:rPr>
          <w:rFonts w:eastAsia="Droid Sans Fallback" w:cs="Noto Sans Devanagari"/>
          <w:b w:val="false"/>
          <w:bCs w:val="false"/>
          <w:i w:val="false"/>
          <w:iCs w:val="false"/>
          <w:color w:val="auto"/>
          <w:kern w:val="2"/>
          <w:sz w:val="24"/>
          <w:szCs w:val="24"/>
          <w:lang w:val="en-US" w:eastAsia="zh-CN" w:bidi="hi-IN"/>
        </w:rPr>
        <w:t xml:space="preserve">se dice que cada </w:t>
      </w:r>
      <w:r>
        <w:rPr>
          <w:rFonts w:eastAsia="Droid Sans Fallback" w:cs="Noto Sans Devanagari"/>
          <w:b w:val="false"/>
          <w:bCs w:val="false"/>
          <w:i w:val="false"/>
          <w:iCs w:val="false"/>
          <w:color w:val="auto"/>
          <w:kern w:val="2"/>
          <w:sz w:val="24"/>
          <w:szCs w:val="24"/>
          <w:lang w:val="en-US" w:eastAsia="zh-CN" w:bidi="hi-IN"/>
        </w:rPr>
        <w:t xml:space="preserve">nivel de agregación de este conjunto de dimensiones es un cubo. </w:t>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4295140"/>
                <wp:effectExtent l="0" t="0" r="0" b="0"/>
                <wp:wrapSquare wrapText="largest"/>
                <wp:docPr id="5" name="Frame2"/>
                <a:graphic xmlns:a="http://schemas.openxmlformats.org/drawingml/2006/main">
                  <a:graphicData uri="http://schemas.microsoft.com/office/word/2010/wordprocessingShape">
                    <wps:wsp>
                      <wps:cNvSpPr txBox="1"/>
                      <wps:spPr>
                        <a:xfrm>
                          <a:off x="0" y="0"/>
                          <a:ext cx="6332220" cy="4295140"/>
                        </a:xfrm>
                        <a:prstGeom prst="rect"/>
                      </wps:spPr>
                      <wps:txbx>
                        <w:txbxContent>
                          <w:p>
                            <w:pPr>
                              <w:pStyle w:val="Figure"/>
                              <w:spacing w:before="120" w:after="120"/>
                              <w:rPr/>
                            </w:pPr>
                            <w:r>
                              <w:rPr/>
                              <w:drawing>
                                <wp:inline distT="0" distB="0" distL="0" distR="0">
                                  <wp:extent cx="6332220" cy="401066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6332220" cy="4010660"/>
                                          </a:xfrm>
                                          <a:prstGeom prst="rect">
                                            <a:avLst/>
                                          </a:prstGeom>
                                        </pic:spPr>
                                      </pic:pic>
                                    </a:graphicData>
                                  </a:graphic>
                                </wp:inline>
                              </w:drawing>
                            </w:r>
                            <w:r>
                              <w:rPr>
                                <w:vanish/>
                                <w:rPrChange w:id="0" w:author="Unknown Author" w:date="2019-05-18T09:46:08Z"/>
                              </w:rPr>
                              <w:br/>
                            </w:r>
                            <w:r>
                              <w:rPr/>
                              <w:t xml:space="preserve">Figure </w:t>
                            </w:r>
                            <w:r>
                              <w:rPr/>
                              <w:fldChar w:fldCharType="begin"/>
                            </w:r>
                            <w:r>
                              <w:rPr/>
                              <w:instrText> SEQ Figure \* ARABIC </w:instrText>
                            </w:r>
                            <w:r>
                              <w:rPr/>
                              <w:fldChar w:fldCharType="separate"/>
                            </w:r>
                            <w:r>
                              <w:rPr/>
                              <w:t>2</w:t>
                            </w:r>
                            <w:r>
                              <w:rPr/>
                              <w:fldChar w:fldCharType="end"/>
                            </w:r>
                            <w:r>
                              <w:rPr/>
                              <w:t>. Esquema multidimensional en estrella</w:t>
                            </w:r>
                          </w:p>
                        </w:txbxContent>
                      </wps:txbx>
                      <wps:bodyPr anchor="t" lIns="0" tIns="0" rIns="0" bIns="0">
                        <a:noAutofit/>
                      </wps:bodyPr>
                    </wps:wsp>
                  </a:graphicData>
                </a:graphic>
              </wp:anchor>
            </w:drawing>
          </mc:Choice>
          <mc:Fallback>
            <w:pict>
              <v:rect style="position:absolute;rotation:0;width:498.6pt;height:338.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401066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332220" cy="4010660"/>
                                    </a:xfrm>
                                    <a:prstGeom prst="rect">
                                      <a:avLst/>
                                    </a:prstGeom>
                                  </pic:spPr>
                                </pic:pic>
                              </a:graphicData>
                            </a:graphic>
                          </wp:inline>
                        </w:drawing>
                      </w:r>
                      <w:r>
                        <w:rPr>
                          <w:vanish/>
                          <w:rPrChange w:id="0" w:author="Unknown Author" w:date="2019-05-18T09:46:08Z"/>
                        </w:rPr>
                        <w:br/>
                      </w:r>
                      <w:r>
                        <w:rPr/>
                        <w:t xml:space="preserve">Figure </w:t>
                      </w:r>
                      <w:r>
                        <w:rPr/>
                        <w:fldChar w:fldCharType="begin"/>
                      </w:r>
                      <w:r>
                        <w:rPr/>
                        <w:instrText> SEQ Figure \* ARABIC </w:instrText>
                      </w:r>
                      <w:r>
                        <w:rPr/>
                        <w:fldChar w:fldCharType="separate"/>
                      </w:r>
                      <w:r>
                        <w:rPr/>
                        <w:t>2</w:t>
                      </w:r>
                      <w:r>
                        <w:rPr/>
                        <w:fldChar w:fldCharType="end"/>
                      </w:r>
                      <w:r>
                        <w:rPr/>
                        <w:t>. Esquema multidimensional en estrella</w:t>
                      </w:r>
                    </w:p>
                  </w:txbxContent>
                </v:textbox>
                <w10:wrap type="square" side="largest"/>
              </v:rect>
            </w:pict>
          </mc:Fallback>
        </mc:AlternateConten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ab/>
        <w:t xml:space="preserve">A continuación, la Figura 3 expresa </w:t>
      </w:r>
      <w:r>
        <w:rPr>
          <w:rFonts w:eastAsia="Droid Sans Fallback" w:cs="Noto Sans Devanagari"/>
          <w:b w:val="false"/>
          <w:bCs w:val="false"/>
          <w:i w:val="false"/>
          <w:iCs w:val="false"/>
          <w:color w:val="auto"/>
          <w:kern w:val="2"/>
          <w:sz w:val="24"/>
          <w:szCs w:val="24"/>
          <w:lang w:val="en-US" w:eastAsia="zh-CN" w:bidi="hi-IN"/>
        </w:rPr>
        <w:t xml:space="preserve">gráficamente una instancia, como ejemplo, de uno de estos cubos donde, particularmente se </w:t>
      </w:r>
      <w:r>
        <w:rPr>
          <w:rFonts w:eastAsia="Droid Sans Fallback" w:cs="Noto Sans Devanagari"/>
          <w:b w:val="false"/>
          <w:bCs w:val="false"/>
          <w:i w:val="false"/>
          <w:iCs w:val="false"/>
          <w:color w:val="auto"/>
          <w:kern w:val="2"/>
          <w:sz w:val="24"/>
          <w:szCs w:val="24"/>
          <w:lang w:val="en-US" w:eastAsia="zh-CN" w:bidi="hi-IN"/>
        </w:rPr>
        <w:t xml:space="preserve">parametrizan las tres dimensiones por su gránulo más fino, en este caso, de Región se obtiene la ciudad Puebla, de Rondas se obtiene la ronda equivalente a las semifinales </w:t>
      </w:r>
      <w:r>
        <w:rPr>
          <w:rFonts w:eastAsia="Droid Sans Fallback" w:cs="Noto Sans Devanagari"/>
          <w:b w:val="false"/>
          <w:bCs w:val="false"/>
          <w:i w:val="false"/>
          <w:iCs w:val="false"/>
          <w:color w:val="auto"/>
          <w:kern w:val="2"/>
          <w:sz w:val="24"/>
          <w:szCs w:val="24"/>
          <w:lang w:val="en-US" w:eastAsia="zh-CN" w:bidi="hi-IN"/>
        </w:rPr>
        <w:t xml:space="preserve">que se llevan a cabo en un día específico sobre la dimensión mundiales. Dentro del cubo concéntrico se puede apreciar una cantidad en formato de porcentaje, éste representa el </w:t>
      </w:r>
      <w:r>
        <w:rPr>
          <w:rFonts w:eastAsia="Droid Sans Fallback" w:cs="Noto Sans Devanagari"/>
          <w:b w:val="false"/>
          <w:bCs w:val="false"/>
          <w:i/>
          <w:iCs/>
          <w:color w:val="auto"/>
          <w:kern w:val="2"/>
          <w:sz w:val="24"/>
          <w:szCs w:val="24"/>
          <w:lang w:val="en-US" w:eastAsia="zh-CN" w:bidi="hi-IN"/>
        </w:rPr>
        <w:t xml:space="preserve">rating </w:t>
      </w:r>
      <w:r>
        <w:rPr>
          <w:rFonts w:eastAsia="Droid Sans Fallback" w:cs="Noto Sans Devanagari"/>
          <w:b w:val="false"/>
          <w:bCs w:val="false"/>
          <w:i w:val="false"/>
          <w:iCs w:val="false"/>
          <w:color w:val="auto"/>
          <w:kern w:val="2"/>
          <w:sz w:val="24"/>
          <w:szCs w:val="24"/>
          <w:lang w:val="en-US" w:eastAsia="zh-CN" w:bidi="hi-IN"/>
        </w:rPr>
        <w:t>que este análisis persigue.</w:t>
      </w:r>
    </w:p>
    <w:p>
      <w:pPr>
        <w:pStyle w:val="Normal"/>
        <w:spacing w:lineRule="auto" w:line="360"/>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30750" cy="3383280"/>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4730750" cy="3383280"/>
                    </a:xfrm>
                    <a:prstGeom prst="rect">
                      <a:avLst/>
                    </a:prstGeom>
                  </pic:spPr>
                </pic:pic>
              </a:graphicData>
            </a:graphic>
          </wp:anchor>
        </w:drawing>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ab/>
        <w:t>E</w:t>
      </w:r>
      <w:r>
        <w:rPr>
          <w:rFonts w:eastAsia="Droid Sans Fallback" w:cs="Noto Sans Devanagari"/>
          <w:b w:val="false"/>
          <w:bCs w:val="false"/>
          <w:i w:val="false"/>
          <w:iCs w:val="false"/>
          <w:color w:val="auto"/>
          <w:kern w:val="2"/>
          <w:sz w:val="24"/>
          <w:szCs w:val="24"/>
          <w:lang w:val="en-US" w:eastAsia="zh-CN" w:bidi="hi-IN"/>
        </w:rPr>
        <w:t xml:space="preserve">n resumen, </w:t>
      </w:r>
      <w:r>
        <w:rPr>
          <w:rFonts w:eastAsia="Droid Sans Fallback" w:cs="Noto Sans Devanagari"/>
          <w:b w:val="false"/>
          <w:bCs w:val="false"/>
          <w:i w:val="false"/>
          <w:iCs w:val="false"/>
          <w:color w:val="auto"/>
          <w:kern w:val="2"/>
          <w:sz w:val="24"/>
          <w:szCs w:val="24"/>
          <w:lang w:val="en-US" w:eastAsia="zh-CN" w:bidi="hi-IN"/>
        </w:rPr>
        <w:t xml:space="preserve">este pequeño cubo es obtenido como respuesta a la consulta “Rating que </w:t>
      </w:r>
      <w:r>
        <w:rPr>
          <w:rFonts w:eastAsia="Droid Sans Fallback" w:cs="Noto Sans Devanagari"/>
          <w:b w:val="false"/>
          <w:bCs w:val="false"/>
          <w:i w:val="false"/>
          <w:iCs w:val="false"/>
          <w:color w:val="auto"/>
          <w:kern w:val="2"/>
          <w:sz w:val="24"/>
          <w:szCs w:val="24"/>
          <w:lang w:val="en-US" w:eastAsia="zh-CN" w:bidi="hi-IN"/>
        </w:rPr>
        <w:t xml:space="preserve">consiguieron las semifinales del 4 de julio de 2006 (Italia vs. Alemania en el mundial de Alemania 2006) en la ciudad de Puebla”, </w:t>
      </w:r>
      <w:r>
        <w:rPr>
          <w:rFonts w:eastAsia="Droid Sans Fallback" w:cs="Noto Sans Devanagari"/>
          <w:b w:val="false"/>
          <w:bCs w:val="false"/>
          <w:i w:val="false"/>
          <w:iCs w:val="false"/>
          <w:color w:val="auto"/>
          <w:kern w:val="2"/>
          <w:sz w:val="24"/>
          <w:szCs w:val="24"/>
          <w:lang w:val="en-US" w:eastAsia="zh-CN" w:bidi="hi-IN"/>
        </w:rPr>
        <w:t>cuyo resultado será obtenido inmediatamente mostrando que el 87 % de la población poblana sintonizó ese partido.</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ab/>
      </w:r>
      <w:r>
        <w:rPr>
          <w:rFonts w:eastAsia="Droid Sans Fallback" w:cs="Noto Sans Devanagari"/>
          <w:b w:val="false"/>
          <w:bCs w:val="false"/>
          <w:i w:val="false"/>
          <w:iCs w:val="false"/>
          <w:color w:val="auto"/>
          <w:kern w:val="2"/>
          <w:sz w:val="24"/>
          <w:szCs w:val="24"/>
          <w:lang w:val="en-US" w:eastAsia="zh-CN" w:bidi="hi-IN"/>
        </w:rPr>
        <w:t xml:space="preserve">Estas consultas también pueden ser expresadas en lenguaje SQL mediante las cuales es posible seleccionar </w:t>
      </w:r>
      <w:r>
        <w:rPr>
          <w:rFonts w:eastAsia="Droid Sans Fallback" w:cs="Noto Sans Devanagari"/>
          <w:b w:val="false"/>
          <w:bCs w:val="false"/>
          <w:i w:val="false"/>
          <w:iCs w:val="false"/>
          <w:color w:val="auto"/>
          <w:kern w:val="2"/>
          <w:sz w:val="24"/>
          <w:szCs w:val="24"/>
          <w:lang w:val="en-US" w:eastAsia="zh-CN" w:bidi="hi-IN"/>
        </w:rPr>
        <w:t>qué tan específica la búsqueda debe realizarse, qué restricciones deben ser consideradas y la forma en que estas deben ser desplegadas. En los siguientes párrafos se ilustran algunos ejemplos de consultas que pueden llevarse a cabo y su respectiva equivalencia en SQL.</w:t>
      </w:r>
    </w:p>
    <w:p>
      <w:pPr>
        <w:pStyle w:val="Normal"/>
        <w:spacing w:lineRule="auto" w:line="360"/>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Proporcione el porcentaje promedio de espectadores que vieron el mundial de 2014 en cada país</w:t>
      </w:r>
    </w:p>
    <w:p>
      <w:pPr>
        <w:pStyle w:val="Normal"/>
        <w:spacing w:lineRule="auto" w:line="240"/>
        <w:jc w:val="both"/>
        <w:rPr>
          <w:rFonts w:ascii="Liberation Mono" w:hAnsi="Liberation Mono"/>
          <w:sz w:val="20"/>
          <w:szCs w:val="20"/>
        </w:rPr>
      </w:pPr>
      <w:r>
        <w:rPr>
          <w:rFonts w:eastAsia="Droid Sans Fallback" w:cs="Noto Sans Devanagari" w:ascii="Liberation Mono" w:hAnsi="Liberation Mono"/>
          <w:b w:val="false"/>
          <w:bCs w:val="false"/>
          <w:i w:val="false"/>
          <w:iCs w:val="false"/>
          <w:color w:val="auto"/>
          <w:kern w:val="2"/>
          <w:sz w:val="20"/>
          <w:szCs w:val="20"/>
          <w:lang w:val="en-US" w:eastAsia="zh-CN" w:bidi="hi-IN"/>
        </w:rPr>
        <w:t>SELECT  Región.País AS País, AVG(Rating.PorcentajeEspectadores) AS Rating</w:t>
      </w:r>
    </w:p>
    <w:p>
      <w:pPr>
        <w:pStyle w:val="Normal"/>
        <w:spacing w:lineRule="auto" w:line="240"/>
        <w:jc w:val="both"/>
        <w:rPr>
          <w:rFonts w:ascii="Liberation Mono" w:hAnsi="Liberation Mono"/>
          <w:sz w:val="20"/>
          <w:szCs w:val="20"/>
        </w:rPr>
      </w:pPr>
      <w:r>
        <w:rPr>
          <w:rFonts w:eastAsia="Droid Sans Fallback" w:cs="Noto Sans Devanagari" w:ascii="Liberation Mono" w:hAnsi="Liberation Mono"/>
          <w:b w:val="false"/>
          <w:bCs w:val="false"/>
          <w:i w:val="false"/>
          <w:iCs w:val="false"/>
          <w:color w:val="auto"/>
          <w:kern w:val="2"/>
          <w:sz w:val="20"/>
          <w:szCs w:val="20"/>
          <w:lang w:val="en-US" w:eastAsia="zh-CN" w:bidi="hi-IN"/>
        </w:rPr>
        <w:t>FROM    Rating, Región, Mundiales m</w:t>
      </w:r>
    </w:p>
    <w:p>
      <w:pPr>
        <w:pStyle w:val="Normal"/>
        <w:spacing w:lineRule="auto" w:line="240"/>
        <w:jc w:val="both"/>
        <w:rPr>
          <w:rFonts w:ascii="Liberation Mono" w:hAnsi="Liberation Mono"/>
          <w:sz w:val="20"/>
          <w:szCs w:val="20"/>
        </w:rPr>
      </w:pPr>
      <w:r>
        <w:rPr>
          <w:rFonts w:eastAsia="Droid Sans Fallback" w:cs="Noto Sans Devanagari" w:ascii="Liberation Mono" w:hAnsi="Liberation Mono"/>
          <w:b w:val="false"/>
          <w:bCs w:val="false"/>
          <w:i w:val="false"/>
          <w:iCs w:val="false"/>
          <w:color w:val="auto"/>
          <w:kern w:val="2"/>
          <w:sz w:val="20"/>
          <w:szCs w:val="20"/>
          <w:lang w:val="en-US" w:eastAsia="zh-CN" w:bidi="hi-IN"/>
        </w:rPr>
        <w:t>WHERE   Rating.IDMundiales = m.IDMundiales</w:t>
      </w:r>
    </w:p>
    <w:p>
      <w:pPr>
        <w:pStyle w:val="Normal"/>
        <w:spacing w:lineRule="auto" w:line="240"/>
        <w:jc w:val="both"/>
        <w:rPr>
          <w:rFonts w:ascii="Liberation Mono" w:hAnsi="Liberation Mono"/>
          <w:sz w:val="20"/>
          <w:szCs w:val="20"/>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Rating.IDRegión = Región.IDRegión</w:t>
      </w:r>
    </w:p>
    <w:p>
      <w:pPr>
        <w:pStyle w:val="Normal"/>
        <w:spacing w:lineRule="auto" w:line="240"/>
        <w:jc w:val="both"/>
        <w:rPr>
          <w:rFonts w:ascii="Liberation Mono" w:hAnsi="Liberation Mono"/>
          <w:sz w:val="20"/>
          <w:szCs w:val="20"/>
        </w:rPr>
      </w:pPr>
      <w:r>
        <w:rPr>
          <w:rFonts w:eastAsia="Droid Sans Fallback" w:cs="Noto Sans Devanagari" w:ascii="Liberation Mono" w:hAnsi="Liberation Mono"/>
          <w:b w:val="false"/>
          <w:bCs w:val="false"/>
          <w:i w:val="false"/>
          <w:iCs w:val="false"/>
          <w:color w:val="auto"/>
          <w:kern w:val="2"/>
          <w:sz w:val="20"/>
          <w:szCs w:val="20"/>
          <w:lang w:val="en-US" w:eastAsia="zh-CN" w:bidi="hi-IN"/>
        </w:rPr>
        <w:t xml:space="preserve">        </w:t>
      </w:r>
      <w:r>
        <w:rPr>
          <w:rFonts w:eastAsia="Droid Sans Fallback" w:cs="Noto Sans Devanagari" w:ascii="Liberation Mono" w:hAnsi="Liberation Mono"/>
          <w:b w:val="false"/>
          <w:bCs w:val="false"/>
          <w:i w:val="false"/>
          <w:iCs w:val="false"/>
          <w:color w:val="auto"/>
          <w:kern w:val="2"/>
          <w:sz w:val="20"/>
          <w:szCs w:val="20"/>
          <w:lang w:val="en-US" w:eastAsia="zh-CN" w:bidi="hi-IN"/>
        </w:rPr>
        <w:t>AND m.Año = 2014</w:t>
      </w:r>
    </w:p>
    <w:p>
      <w:pPr>
        <w:pStyle w:val="Normal"/>
        <w:spacing w:lineRule="auto" w:line="240"/>
        <w:jc w:val="both"/>
        <w:rPr>
          <w:rFonts w:ascii="Liberation Mono" w:hAnsi="Liberation Mono"/>
          <w:sz w:val="20"/>
          <w:szCs w:val="20"/>
        </w:rPr>
      </w:pPr>
      <w:r>
        <w:rPr>
          <w:rFonts w:eastAsia="Droid Sans Fallback" w:cs="Noto Sans Devanagari" w:ascii="Liberation Mono" w:hAnsi="Liberation Mono"/>
          <w:b w:val="false"/>
          <w:bCs w:val="false"/>
          <w:i w:val="false"/>
          <w:iCs w:val="false"/>
          <w:color w:val="auto"/>
          <w:kern w:val="2"/>
          <w:sz w:val="20"/>
          <w:szCs w:val="20"/>
          <w:lang w:val="en-US" w:eastAsia="zh-CN" w:bidi="hi-IN"/>
        </w:rPr>
        <w:t>GROUP BY Región.País</w:t>
      </w:r>
    </w:p>
    <w:p>
      <w:pPr>
        <w:pStyle w:val="Normal"/>
        <w:spacing w:lineRule="auto" w:line="360"/>
        <w:jc w:val="both"/>
        <w:rPr/>
      </w:pPr>
      <w:r>
        <w:rPr/>
      </w:r>
    </w:p>
    <w:p>
      <w:pPr>
        <w:pStyle w:val="Normal"/>
        <w:spacing w:lineRule="auto" w:line="360"/>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Encuentre el porcentaje de personas de Veracruz que vieron la final del mundial de Sudáfrica el 11 de julio de 2010</w:t>
      </w:r>
    </w:p>
    <w:p>
      <w:pPr>
        <w:pStyle w:val="Normal"/>
        <w:spacing w:lineRule="auto" w:line="360"/>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SELECT  Rating.PorcentajeEspectadores</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FROM    Rating Rating, Mundiales m, Región, Rondas ron </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WHERE   Rating.IDMundiales = m.IDMundiales</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Rating.IDRegión = Región.IDRegión</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Rating.IDRonda = ron.IDRondas</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m.día = 11-07-2010</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reg.Estado = 'Veracruz'</w:t>
      </w:r>
    </w:p>
    <w:p>
      <w:pPr>
        <w:pStyle w:val="Normal"/>
        <w:spacing w:lineRule="auto" w:line="360"/>
        <w:jc w:val="both"/>
        <w:rPr>
          <w:rFonts w:eastAsia="Droid Sans Fallback" w:cs="Noto Sans Devanagari"/>
          <w:b w:val="false"/>
          <w:b w:val="false"/>
          <w:bCs w:val="false"/>
          <w:i w:val="false"/>
          <w:i w:val="false"/>
          <w:iCs w:val="false"/>
          <w:color w:val="auto"/>
          <w:kern w:val="2"/>
          <w:lang w:val="en-US" w:eastAsia="zh-CN" w:bidi="hi-IN"/>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ron.Ronda = 'Final'</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Provea el año del mundial que mejor promedio de rating ha obtenido en Estados Unidos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SELECT  AverageRatings.Mundial, AverageRatings.PromedioEspectadores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FROM    (m.Año AS Mundial, AVG(Rating.PorcentajeEspectadores) AS PromedioEspectadores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FROM    Rating, Region, Mundiales m</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WHERE   Rating.IDMundiales = m.IDMundiales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Rating.IDRegión = Región.IDRegión</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Región.País = 'Estados Unidos'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GROUP BY m.Año) AS AverageRatings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WHERE AverageRatings.PromedioEspectadores = (</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SELECT  MAX(Promedio)</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FROM    (</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SELECT AVG(Rating.PorcentajeEspectadores) AS Promedio</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FROM    Rating, Region, Mundiales m</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WHERE   Rating.IDMundiales = m.IDMundiales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Rating.IDRegión = Región.IDRegión</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AND Región.País = 'Estados Unidos'</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GROUP BY m.Año</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r>
        <w:rPr>
          <w:rFonts w:eastAsia="Droid Sans Fallback" w:cs="Noto Sans Devanagari"/>
          <w:b w:val="false"/>
          <w:bCs w:val="false"/>
          <w:i w:val="false"/>
          <w:iCs w:val="false"/>
          <w:color w:val="auto"/>
          <w:kern w:val="2"/>
          <w:sz w:val="24"/>
          <w:szCs w:val="24"/>
          <w:lang w:val="en-US" w:eastAsia="zh-CN" w:bidi="hi-IN"/>
        </w:rPr>
        <w:t>)</w:t>
      </w:r>
    </w:p>
    <w:p>
      <w:pPr>
        <w:pStyle w:val="Normal"/>
        <w:spacing w:lineRule="auto" w:line="360"/>
        <w:jc w:val="both"/>
        <w:rPr/>
      </w:pPr>
      <w:r>
        <w:rPr>
          <w:rFonts w:eastAsia="Droid Sans Fallback" w:cs="Noto Sans Devanagari"/>
          <w:b w:val="false"/>
          <w:bCs w:val="false"/>
          <w:i w:val="false"/>
          <w:iCs w:val="false"/>
          <w:color w:val="auto"/>
          <w:kern w:val="2"/>
          <w:sz w:val="24"/>
          <w:szCs w:val="24"/>
          <w:lang w:val="en-US" w:eastAsia="zh-CN" w:bidi="hi-IN"/>
        </w:rPr>
        <w:t xml:space="preserve">                                            </w:t>
      </w:r>
    </w:p>
    <w:p>
      <w:pPr>
        <w:pStyle w:val="Normal"/>
        <w:spacing w:lineRule="auto" w:line="360"/>
        <w:jc w:val="both"/>
        <w:rPr>
          <w:rFonts w:ascii="Liberation Serif" w:hAnsi="Liberation Serif" w:eastAsia="Droid Sans Fallback" w:cs="Noto Sans Devanagari"/>
          <w:b w:val="false"/>
          <w:b w:val="false"/>
          <w:bCs w:val="false"/>
          <w:i w:val="false"/>
          <w:i w:val="false"/>
          <w:iCs w:val="false"/>
          <w:color w:val="auto"/>
          <w:kern w:val="2"/>
          <w:sz w:val="24"/>
          <w:szCs w:val="24"/>
          <w:lang w:val="en-US" w:eastAsia="zh-CN" w:bidi="hi-IN"/>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Foo</w:t>
      </w:r>
    </w:p>
    <w:p>
      <w:pPr>
        <w:pStyle w:val="Normal"/>
        <w:numPr>
          <w:ilvl w:val="0"/>
          <w:numId w:val="2"/>
        </w:numPr>
        <w:spacing w:before="80" w:after="0"/>
        <w:ind w:left="720" w:hanging="360"/>
        <w:jc w:val="both"/>
        <w:rPr/>
      </w:pPr>
      <w:r>
        <w:rPr>
          <w:rFonts w:asciiTheme="majorHAnsi" w:hAnsiTheme="majorHAnsi"/>
          <w:bCs/>
          <w:sz w:val="22"/>
          <w:szCs w:val="22"/>
        </w:rPr>
        <w:t>Análisis de viabilidad.</w:t>
      </w:r>
    </w:p>
    <w:p>
      <w:pPr>
        <w:pStyle w:val="Normal"/>
        <w:numPr>
          <w:ilvl w:val="0"/>
          <w:numId w:val="2"/>
        </w:numPr>
        <w:spacing w:before="80" w:after="0"/>
        <w:ind w:left="720" w:hanging="360"/>
        <w:rPr/>
      </w:pPr>
      <w:r>
        <w:rPr>
          <w:rFonts w:asciiTheme="majorHAnsi" w:hAnsiTheme="majorHAnsi"/>
          <w:bCs/>
          <w:sz w:val="22"/>
          <w:szCs w:val="22"/>
        </w:rPr>
        <w:t>Objetivos, metas e hipótesis.</w:t>
      </w:r>
    </w:p>
    <w:p>
      <w:pPr>
        <w:pStyle w:val="Normal"/>
        <w:numPr>
          <w:ilvl w:val="0"/>
          <w:numId w:val="2"/>
        </w:numPr>
        <w:spacing w:before="80" w:after="0"/>
        <w:ind w:left="720" w:hanging="360"/>
        <w:rPr/>
      </w:pPr>
      <w:r>
        <w:rPr>
          <w:rFonts w:asciiTheme="majorHAnsi" w:hAnsiTheme="majorHAnsi"/>
          <w:bCs/>
          <w:sz w:val="22"/>
          <w:szCs w:val="22"/>
        </w:rPr>
        <w:t>Especificaciones técnicas.</w:t>
      </w:r>
    </w:p>
    <w:p>
      <w:pPr>
        <w:pStyle w:val="Normal"/>
        <w:numPr>
          <w:ilvl w:val="0"/>
          <w:numId w:val="2"/>
        </w:numPr>
        <w:spacing w:before="80" w:after="0"/>
        <w:ind w:left="720" w:hanging="360"/>
        <w:rPr/>
      </w:pPr>
      <w:r>
        <w:rPr>
          <w:rFonts w:asciiTheme="majorHAnsi" w:hAnsiTheme="majorHAnsi"/>
          <w:bCs/>
          <w:sz w:val="22"/>
          <w:szCs w:val="22"/>
        </w:rPr>
        <w:t>Metodología para el desarrollo del proyecto.</w:t>
      </w:r>
    </w:p>
    <w:p>
      <w:pPr>
        <w:pStyle w:val="Normal"/>
        <w:numPr>
          <w:ilvl w:val="0"/>
          <w:numId w:val="2"/>
        </w:numPr>
        <w:spacing w:before="80" w:after="0"/>
        <w:ind w:left="720" w:hanging="360"/>
        <w:rPr/>
      </w:pPr>
      <w:r>
        <w:rPr>
          <w:rFonts w:asciiTheme="majorHAnsi" w:hAnsiTheme="majorHAnsi"/>
          <w:bCs/>
          <w:sz w:val="22"/>
          <w:szCs w:val="22"/>
        </w:rPr>
        <w:t>Conclusiones.</w:t>
      </w:r>
    </w:p>
    <w:p>
      <w:pPr>
        <w:pStyle w:val="Normal"/>
        <w:jc w:val="both"/>
        <w:rPr/>
      </w:pPr>
      <w:r>
        <w:rPr>
          <w:rFonts w:asciiTheme="majorHAnsi" w:hAnsiTheme="majorHAnsi"/>
          <w:bCs/>
          <w:sz w:val="22"/>
          <w:szCs w:val="22"/>
        </w:rPr>
        <w:t>Referencias y bibliografía.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ind w:left="14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style>
  <w:style w:type="paragraph" w:styleId="ListContents">
    <w:name w:val="List Contents"/>
    <w:basedOn w:val="Normal"/>
    <w:qFormat/>
    <w:pPr>
      <w:ind w:left="567" w:hanging="0"/>
    </w:pPr>
    <w:rPr/>
  </w:style>
  <w:style w:type="paragraph" w:styleId="Figure">
    <w:name w:val="Figure"/>
    <w:basedOn w:val="Caption"/>
    <w:qFormat/>
    <w:pPr/>
    <w:rPr/>
  </w:style>
  <w:style w:type="numbering" w:styleId="35862896871">
    <w:name w:val="3586289687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LibreOffice/6.2.3.2$Linux_X86_64 LibreOffice_project/20$Build-2</Application>
  <Pages>8</Pages>
  <Words>1934</Words>
  <Characters>10669</Characters>
  <CharactersWithSpaces>13279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2019-05-16T20:12:42Z</dcterms:created>
  <dc:creator/>
  <dc:description/>
  <dc:language>en-US</dc:language>
  <cp:lastModifiedBy/>
  <dcterms:modified xsi:type="dcterms:W3CDTF">2019-05-18T10:36:31Z</dcterms:modified>
  <cp:revision>29</cp:revision>
  <dc:subject/>
  <dc:title/>
</cp:coreProperties>
</file>